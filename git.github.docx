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1E" w:rsidRDefault="00001D1E" w:rsidP="00001D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Fonts w:ascii="Arial" w:hAnsi="Arial"/>
          <w:color w:val="182537"/>
        </w:rPr>
      </w:pPr>
      <w:proofErr w:type="gramStart"/>
      <w:r>
        <w:rPr>
          <w:rStyle w:val="Strong"/>
          <w:rFonts w:ascii="Arial" w:hAnsi="Arial"/>
          <w:color w:val="182537"/>
          <w:bdr w:val="single" w:sz="2" w:space="0" w:color="E5E7EB" w:frame="1"/>
        </w:rPr>
        <w:t>git</w:t>
      </w:r>
      <w:proofErr w:type="gramEnd"/>
      <w:r>
        <w:rPr>
          <w:rStyle w:val="Strong"/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Style w:val="Strong"/>
          <w:rFonts w:ascii="Arial" w:hAnsi="Arial"/>
          <w:color w:val="182537"/>
          <w:bdr w:val="single" w:sz="2" w:space="0" w:color="E5E7EB" w:frame="1"/>
        </w:rPr>
        <w:t>init</w:t>
      </w:r>
      <w:proofErr w:type="spellEnd"/>
    </w:p>
    <w:p w:rsidR="00001D1E" w:rsidRDefault="00001D1E" w:rsidP="00001D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Fonts w:ascii="Arial" w:hAnsi="Arial"/>
          <w:color w:val="182537"/>
        </w:rPr>
      </w:pPr>
      <w:proofErr w:type="spellStart"/>
      <w:r>
        <w:rPr>
          <w:rFonts w:ascii="Arial" w:hAnsi="Arial"/>
          <w:color w:val="182537"/>
          <w:bdr w:val="single" w:sz="2" w:space="0" w:color="E5E7EB" w:frame="1"/>
        </w:rPr>
        <w:t>Tác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Fonts w:ascii="Arial" w:hAnsi="Arial"/>
          <w:color w:val="182537"/>
          <w:bdr w:val="single" w:sz="2" w:space="0" w:color="E5E7EB" w:frame="1"/>
        </w:rPr>
        <w:t>dụng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:</w:t>
      </w:r>
      <w:proofErr w:type="gram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Khởi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tạo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1 git repository 1 project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mới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hoặc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đã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có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>.</w:t>
      </w:r>
    </w:p>
    <w:p w:rsidR="00001D1E" w:rsidRDefault="00001D1E" w:rsidP="00001D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Fonts w:ascii="Arial" w:hAnsi="Arial"/>
          <w:color w:val="182537"/>
        </w:rPr>
      </w:pPr>
      <w:proofErr w:type="spellStart"/>
      <w:r>
        <w:rPr>
          <w:rFonts w:ascii="Arial" w:hAnsi="Arial"/>
          <w:color w:val="182537"/>
          <w:bdr w:val="single" w:sz="2" w:space="0" w:color="E5E7EB" w:frame="1"/>
        </w:rPr>
        <w:t>Cách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dùng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: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Tạo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1 folder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mới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=&gt;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vào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trong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folder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đó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=&gt; click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chuột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phải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chọn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Git Bash Here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như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hình</w:t>
      </w:r>
      <w:proofErr w:type="spellEnd"/>
      <w:r>
        <w:rPr>
          <w:rFonts w:ascii="Arial" w:hAnsi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/>
          <w:color w:val="182537"/>
          <w:bdr w:val="single" w:sz="2" w:space="0" w:color="E5E7EB" w:frame="1"/>
        </w:rPr>
        <w:t>dưới</w:t>
      </w:r>
      <w:proofErr w:type="spellEnd"/>
    </w:p>
    <w:p w:rsidR="0046756E" w:rsidRDefault="00001D1E">
      <w:pPr>
        <w:rPr>
          <w:rFonts w:ascii="Arial" w:hAnsi="Arial" w:cs="Arial"/>
          <w:color w:val="182537"/>
          <w:shd w:val="clear" w:color="auto" w:fill="FFFFFF"/>
        </w:rPr>
      </w:pPr>
      <w:proofErr w:type="spellStart"/>
      <w:r>
        <w:rPr>
          <w:rFonts w:ascii="Arial" w:hAnsi="Arial" w:cs="Arial"/>
          <w:color w:val="182537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folder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folder .git =&gt; folder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sửa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lịch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project.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xóa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hãy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cân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trướ</w:t>
      </w:r>
      <w:r w:rsidR="00AB1CB0">
        <w:rPr>
          <w:rFonts w:ascii="Arial" w:hAnsi="Arial" w:cs="Arial"/>
          <w:color w:val="182537"/>
          <w:shd w:val="clear" w:color="auto" w:fill="FFFFFF"/>
        </w:rPr>
        <w:t>c</w:t>
      </w:r>
      <w:proofErr w:type="spellEnd"/>
      <w:r w:rsidR="00AB1CB0"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 w:rsidR="00AB1CB0">
        <w:rPr>
          <w:rFonts w:ascii="Arial" w:hAnsi="Arial" w:cs="Arial"/>
          <w:color w:val="182537"/>
          <w:shd w:val="clear" w:color="auto" w:fill="FFFFFF"/>
        </w:rPr>
        <w:t>khi</w:t>
      </w:r>
      <w:proofErr w:type="spellEnd"/>
      <w:r w:rsidR="00AB1CB0"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 w:rsidR="00AB1CB0">
        <w:rPr>
          <w:rFonts w:ascii="Arial" w:hAnsi="Arial" w:cs="Arial"/>
          <w:color w:val="182537"/>
          <w:shd w:val="clear" w:color="auto" w:fill="FFFFFF"/>
        </w:rPr>
        <w:t>xóa</w:t>
      </w:r>
      <w:proofErr w:type="spellEnd"/>
      <w:r w:rsidR="00AB1CB0"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proofErr w:type="gramStart"/>
      <w:r w:rsidR="00AB1CB0">
        <w:rPr>
          <w:rFonts w:ascii="Arial" w:hAnsi="Arial" w:cs="Arial"/>
          <w:color w:val="182537"/>
          <w:shd w:val="clear" w:color="auto" w:fill="FFFFFF"/>
        </w:rPr>
        <w:t>nhé</w:t>
      </w:r>
      <w:proofErr w:type="spellEnd"/>
      <w:r w:rsidR="00AB1CB0">
        <w:rPr>
          <w:rFonts w:ascii="Arial" w:hAnsi="Arial" w:cs="Arial"/>
          <w:color w:val="182537"/>
          <w:shd w:val="clear" w:color="auto" w:fill="FFFFFF"/>
        </w:rPr>
        <w:t xml:space="preserve"> :</w:t>
      </w:r>
      <w:proofErr w:type="gramEnd"/>
      <w:r w:rsidR="00AB1CB0">
        <w:rPr>
          <w:rFonts w:ascii="Arial" w:hAnsi="Arial" w:cs="Arial"/>
          <w:color w:val="182537"/>
          <w:shd w:val="clear" w:color="auto" w:fill="FFFFFF"/>
        </w:rPr>
        <w:t xml:space="preserve">. </w:t>
      </w:r>
      <w:proofErr w:type="spellStart"/>
      <w:r w:rsidR="00AB1CB0">
        <w:rPr>
          <w:rFonts w:ascii="Arial" w:hAnsi="Arial" w:cs="Arial"/>
          <w:color w:val="182537"/>
          <w:shd w:val="clear" w:color="auto" w:fill="FFFFFF"/>
        </w:rPr>
        <w:t>Mặc</w:t>
      </w:r>
      <w:proofErr w:type="spellEnd"/>
      <w:r w:rsidR="00AB1CB0"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 w:rsidR="00AB1CB0">
        <w:rPr>
          <w:rFonts w:ascii="Arial" w:hAnsi="Arial" w:cs="Arial"/>
          <w:color w:val="182537"/>
          <w:shd w:val="clear" w:color="auto" w:fill="FFFFFF"/>
        </w:rPr>
        <w:t>định</w:t>
      </w:r>
      <w:proofErr w:type="spellEnd"/>
      <w:r w:rsidR="00AB1CB0"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 w:rsidR="00AB1CB0">
        <w:rPr>
          <w:rFonts w:ascii="Arial" w:hAnsi="Arial" w:cs="Arial"/>
          <w:color w:val="182537"/>
          <w:shd w:val="clear" w:color="auto" w:fill="FFFFFF"/>
        </w:rPr>
        <w:t>sẽ</w:t>
      </w:r>
      <w:proofErr w:type="spellEnd"/>
      <w:r w:rsidR="00AB1CB0"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 w:rsidR="00AB1CB0">
        <w:rPr>
          <w:rFonts w:ascii="Arial" w:hAnsi="Arial" w:cs="Arial"/>
          <w:color w:val="182537"/>
          <w:shd w:val="clear" w:color="auto" w:fill="FFFFFF"/>
        </w:rPr>
        <w:t>vào</w:t>
      </w:r>
      <w:proofErr w:type="spellEnd"/>
      <w:r w:rsidR="00AB1CB0"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 w:rsidR="00AB1CB0">
        <w:rPr>
          <w:rFonts w:ascii="Arial" w:hAnsi="Arial" w:cs="Arial"/>
          <w:color w:val="182537"/>
          <w:shd w:val="clear" w:color="auto" w:fill="FFFFFF"/>
        </w:rPr>
        <w:t>nhánh</w:t>
      </w:r>
      <w:proofErr w:type="spellEnd"/>
      <w:r w:rsidR="00AB1CB0">
        <w:rPr>
          <w:rFonts w:ascii="Arial" w:hAnsi="Arial" w:cs="Arial"/>
          <w:color w:val="182537"/>
          <w:shd w:val="clear" w:color="auto" w:fill="FFFFFF"/>
        </w:rPr>
        <w:t xml:space="preserve"> master</w:t>
      </w:r>
    </w:p>
    <w:p w:rsidR="00001D1E" w:rsidRPr="00AB1CB0" w:rsidRDefault="00AB1CB0" w:rsidP="00AB1CB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Style w:val="Strong"/>
          <w:bdr w:val="single" w:sz="2" w:space="0" w:color="E5E7EB" w:frame="1"/>
        </w:rPr>
      </w:pPr>
      <w:proofErr w:type="gramStart"/>
      <w:r>
        <w:rPr>
          <w:rStyle w:val="Strong"/>
          <w:bdr w:val="single" w:sz="2" w:space="0" w:color="E5E7EB" w:frame="1"/>
        </w:rPr>
        <w:t>g</w:t>
      </w:r>
      <w:r w:rsidRPr="00AB1CB0">
        <w:rPr>
          <w:rStyle w:val="Strong"/>
          <w:bdr w:val="single" w:sz="2" w:space="0" w:color="E5E7EB" w:frame="1"/>
        </w:rPr>
        <w:t>it</w:t>
      </w:r>
      <w:proofErr w:type="gramEnd"/>
      <w:r w:rsidRPr="00AB1CB0">
        <w:rPr>
          <w:rStyle w:val="Strong"/>
          <w:bdr w:val="single" w:sz="2" w:space="0" w:color="E5E7EB" w:frame="1"/>
        </w:rPr>
        <w:t xml:space="preserve"> checkout –b develop</w:t>
      </w:r>
    </w:p>
    <w:p w:rsidR="00AB1CB0" w:rsidRDefault="00AB1CB0">
      <w:pPr>
        <w:rPr>
          <w:rFonts w:ascii="Arial" w:hAnsi="Arial" w:cs="Arial"/>
          <w:color w:val="182537"/>
          <w:shd w:val="clear" w:color="auto" w:fill="FFFFFF"/>
        </w:rPr>
      </w:pPr>
      <w:proofErr w:type="spellStart"/>
      <w:r>
        <w:rPr>
          <w:rFonts w:ascii="Arial" w:hAnsi="Arial" w:cs="Arial"/>
          <w:color w:val="182537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nhánh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code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nhánh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develop</w:t>
      </w:r>
    </w:p>
    <w:p w:rsidR="00AB1CB0" w:rsidRPr="00AB1CB0" w:rsidRDefault="00AB1CB0" w:rsidP="00AB1CB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Style w:val="Strong"/>
          <w:bdr w:val="single" w:sz="2" w:space="0" w:color="E5E7EB" w:frame="1"/>
        </w:rPr>
      </w:pPr>
      <w:proofErr w:type="gramStart"/>
      <w:r>
        <w:rPr>
          <w:rStyle w:val="Strong"/>
          <w:bdr w:val="single" w:sz="2" w:space="0" w:color="E5E7EB" w:frame="1"/>
        </w:rPr>
        <w:t>g</w:t>
      </w:r>
      <w:r w:rsidRPr="00AB1CB0">
        <w:rPr>
          <w:rStyle w:val="Strong"/>
          <w:bdr w:val="single" w:sz="2" w:space="0" w:color="E5E7EB" w:frame="1"/>
        </w:rPr>
        <w:t>it</w:t>
      </w:r>
      <w:proofErr w:type="gramEnd"/>
      <w:r w:rsidRPr="00AB1CB0">
        <w:rPr>
          <w:rStyle w:val="Strong"/>
          <w:bdr w:val="single" w:sz="2" w:space="0" w:color="E5E7EB" w:frame="1"/>
        </w:rPr>
        <w:t xml:space="preserve"> status</w:t>
      </w:r>
    </w:p>
    <w:p w:rsidR="00AB1CB0" w:rsidRDefault="00AB1CB0">
      <w:pPr>
        <w:rPr>
          <w:rFonts w:ascii="Arial" w:hAnsi="Arial" w:cs="Arial"/>
          <w:color w:val="182537"/>
          <w:shd w:val="clear" w:color="auto" w:fill="FFFFFF"/>
        </w:rPr>
      </w:pPr>
      <w:proofErr w:type="spellStart"/>
      <w:r>
        <w:rPr>
          <w:rFonts w:ascii="Arial" w:hAnsi="Arial" w:cs="Arial"/>
          <w:color w:val="182537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tra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(ls)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82537"/>
          <w:shd w:val="clear" w:color="auto" w:fill="FFFFFF"/>
        </w:rPr>
        <w:t>thư</w:t>
      </w:r>
      <w:proofErr w:type="spellEnd"/>
      <w:proofErr w:type="gramEnd"/>
      <w:r>
        <w:rPr>
          <w:rFonts w:ascii="Arial" w:hAnsi="Arial" w:cs="Arial"/>
          <w:color w:val="18253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2537"/>
          <w:shd w:val="clear" w:color="auto" w:fill="FFFFFF"/>
        </w:rPr>
        <w:t>mục</w:t>
      </w:r>
      <w:proofErr w:type="spellEnd"/>
    </w:p>
    <w:p w:rsidR="00001D1E" w:rsidRDefault="00001D1E" w:rsidP="00001D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Fonts w:ascii="Arial" w:hAnsi="Arial" w:cs="Arial"/>
          <w:color w:val="182537"/>
        </w:rPr>
      </w:pPr>
      <w:proofErr w:type="gramStart"/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>git</w:t>
      </w:r>
      <w:proofErr w:type="gramEnd"/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 xml:space="preserve"> add</w:t>
      </w:r>
    </w:p>
    <w:p w:rsidR="00001D1E" w:rsidRDefault="00001D1E" w:rsidP="00001D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Fonts w:ascii="Arial" w:hAnsi="Arial" w:cs="Arial"/>
          <w:color w:val="182537"/>
        </w:rPr>
      </w:pP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Tác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Fonts w:ascii="Arial" w:hAnsi="Arial" w:cs="Arial"/>
          <w:color w:val="182537"/>
          <w:bdr w:val="single" w:sz="2" w:space="0" w:color="E5E7EB" w:frame="1"/>
        </w:rPr>
        <w:t>dụng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:</w:t>
      </w:r>
      <w:proofErr w:type="gram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Thêm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thay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đổi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vào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stage/index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trong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thư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mục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làm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việc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>.</w:t>
      </w:r>
    </w:p>
    <w:p w:rsidR="00001D1E" w:rsidRDefault="00001D1E" w:rsidP="00001D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Fonts w:ascii="Arial" w:hAnsi="Arial" w:cs="Arial"/>
          <w:color w:val="182537"/>
        </w:rPr>
      </w:pP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Cách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dùng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: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Tại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thư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mục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làm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</w:t>
      </w:r>
      <w:proofErr w:type="spellStart"/>
      <w:r>
        <w:rPr>
          <w:rFonts w:ascii="Arial" w:hAnsi="Arial" w:cs="Arial"/>
          <w:color w:val="182537"/>
          <w:bdr w:val="single" w:sz="2" w:space="0" w:color="E5E7EB" w:frame="1"/>
        </w:rPr>
        <w:t>việc</w:t>
      </w:r>
      <w:proofErr w:type="spellEnd"/>
      <w:r>
        <w:rPr>
          <w:rFonts w:ascii="Arial" w:hAnsi="Arial" w:cs="Arial"/>
          <w:color w:val="182537"/>
          <w:bdr w:val="single" w:sz="2" w:space="0" w:color="E5E7EB" w:frame="1"/>
        </w:rPr>
        <w:t xml:space="preserve"> =&gt; </w:t>
      </w:r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 xml:space="preserve">git </w:t>
      </w:r>
      <w:proofErr w:type="gramStart"/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>add .</w:t>
      </w:r>
      <w:proofErr w:type="gramEnd"/>
    </w:p>
    <w:p w:rsidR="00001D1E" w:rsidRDefault="00001D1E" w:rsidP="00001D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Fonts w:ascii="Arial" w:hAnsi="Arial" w:cs="Arial"/>
          <w:color w:val="182537"/>
        </w:rPr>
      </w:pPr>
      <w:proofErr w:type="spellStart"/>
      <w:r>
        <w:rPr>
          <w:rFonts w:ascii="Arial" w:hAnsi="Arial" w:cs="Arial"/>
          <w:color w:val="182537"/>
        </w:rPr>
        <w:t>Khi</w:t>
      </w:r>
      <w:proofErr w:type="spellEnd"/>
      <w:r>
        <w:rPr>
          <w:rFonts w:ascii="Arial" w:hAnsi="Arial" w:cs="Arial"/>
          <w:color w:val="182537"/>
        </w:rPr>
        <w:t xml:space="preserve"> add </w:t>
      </w:r>
      <w:proofErr w:type="spellStart"/>
      <w:r>
        <w:rPr>
          <w:rFonts w:ascii="Arial" w:hAnsi="Arial" w:cs="Arial"/>
          <w:color w:val="182537"/>
        </w:rPr>
        <w:t>thành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công</w:t>
      </w:r>
      <w:proofErr w:type="spellEnd"/>
    </w:p>
    <w:p w:rsidR="00001D1E" w:rsidRDefault="00001D1E" w:rsidP="00001D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Fonts w:ascii="Arial" w:hAnsi="Arial" w:cs="Arial"/>
          <w:color w:val="182537"/>
        </w:rPr>
      </w:pPr>
      <w:proofErr w:type="spellStart"/>
      <w:r>
        <w:rPr>
          <w:rFonts w:ascii="Arial" w:hAnsi="Arial" w:cs="Arial"/>
          <w:color w:val="182537"/>
        </w:rPr>
        <w:t>Lệnh</w:t>
      </w:r>
      <w:proofErr w:type="spellEnd"/>
      <w:r>
        <w:rPr>
          <w:rFonts w:ascii="Arial" w:hAnsi="Arial" w:cs="Arial"/>
          <w:color w:val="182537"/>
        </w:rPr>
        <w:t>: </w:t>
      </w:r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>git commit</w:t>
      </w:r>
    </w:p>
    <w:p w:rsidR="00001D1E" w:rsidRDefault="00001D1E" w:rsidP="00001D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Fonts w:ascii="Arial" w:hAnsi="Arial" w:cs="Arial"/>
          <w:color w:val="182537"/>
        </w:rPr>
      </w:pPr>
      <w:proofErr w:type="spellStart"/>
      <w:r>
        <w:rPr>
          <w:rFonts w:ascii="Arial" w:hAnsi="Arial" w:cs="Arial"/>
          <w:color w:val="182537"/>
        </w:rPr>
        <w:t>Tác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dụng</w:t>
      </w:r>
      <w:proofErr w:type="spellEnd"/>
      <w:r>
        <w:rPr>
          <w:rFonts w:ascii="Arial" w:hAnsi="Arial" w:cs="Arial"/>
          <w:color w:val="182537"/>
        </w:rPr>
        <w:t xml:space="preserve">: commit </w:t>
      </w:r>
      <w:proofErr w:type="spellStart"/>
      <w:r>
        <w:rPr>
          <w:rFonts w:ascii="Arial" w:hAnsi="Arial" w:cs="Arial"/>
          <w:color w:val="182537"/>
        </w:rPr>
        <w:t>là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một</w:t>
      </w:r>
      <w:proofErr w:type="spellEnd"/>
      <w:r>
        <w:rPr>
          <w:rFonts w:ascii="Arial" w:hAnsi="Arial" w:cs="Arial"/>
          <w:color w:val="182537"/>
        </w:rPr>
        <w:t xml:space="preserve"> action </w:t>
      </w:r>
      <w:proofErr w:type="spellStart"/>
      <w:r>
        <w:rPr>
          <w:rFonts w:ascii="Arial" w:hAnsi="Arial" w:cs="Arial"/>
          <w:color w:val="182537"/>
        </w:rPr>
        <w:t>để</w:t>
      </w:r>
      <w:proofErr w:type="spellEnd"/>
      <w:r>
        <w:rPr>
          <w:rFonts w:ascii="Arial" w:hAnsi="Arial" w:cs="Arial"/>
          <w:color w:val="182537"/>
        </w:rPr>
        <w:t xml:space="preserve"> Git </w:t>
      </w:r>
      <w:proofErr w:type="spellStart"/>
      <w:r>
        <w:rPr>
          <w:rFonts w:ascii="Arial" w:hAnsi="Arial" w:cs="Arial"/>
          <w:color w:val="182537"/>
        </w:rPr>
        <w:t>lưu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lại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các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sự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thay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đổi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trong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proofErr w:type="gramStart"/>
      <w:r>
        <w:rPr>
          <w:rFonts w:ascii="Arial" w:hAnsi="Arial" w:cs="Arial"/>
          <w:color w:val="182537"/>
        </w:rPr>
        <w:t>thư</w:t>
      </w:r>
      <w:proofErr w:type="spellEnd"/>
      <w:proofErr w:type="gram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mục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làm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việc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vào</w:t>
      </w:r>
      <w:proofErr w:type="spellEnd"/>
      <w:r>
        <w:rPr>
          <w:rFonts w:ascii="Arial" w:hAnsi="Arial" w:cs="Arial"/>
          <w:color w:val="182537"/>
        </w:rPr>
        <w:t xml:space="preserve"> repository</w:t>
      </w:r>
    </w:p>
    <w:p w:rsidR="00001D1E" w:rsidRDefault="00001D1E" w:rsidP="00001D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Style w:val="Strong"/>
          <w:rFonts w:ascii="Arial" w:hAnsi="Arial" w:cs="Arial"/>
          <w:color w:val="182537"/>
          <w:bdr w:val="single" w:sz="2" w:space="0" w:color="E5E7EB" w:frame="1"/>
        </w:rPr>
      </w:pPr>
      <w:proofErr w:type="spellStart"/>
      <w:r>
        <w:rPr>
          <w:rFonts w:ascii="Arial" w:hAnsi="Arial" w:cs="Arial"/>
          <w:color w:val="182537"/>
        </w:rPr>
        <w:t>Cách</w:t>
      </w:r>
      <w:proofErr w:type="spellEnd"/>
      <w:r>
        <w:rPr>
          <w:rFonts w:ascii="Arial" w:hAnsi="Arial" w:cs="Arial"/>
          <w:color w:val="182537"/>
        </w:rPr>
        <w:t xml:space="preserve"> </w:t>
      </w:r>
      <w:proofErr w:type="spellStart"/>
      <w:r>
        <w:rPr>
          <w:rFonts w:ascii="Arial" w:hAnsi="Arial" w:cs="Arial"/>
          <w:color w:val="182537"/>
        </w:rPr>
        <w:t>dùng</w:t>
      </w:r>
      <w:proofErr w:type="spellEnd"/>
      <w:r>
        <w:rPr>
          <w:rFonts w:ascii="Arial" w:hAnsi="Arial" w:cs="Arial"/>
          <w:color w:val="182537"/>
        </w:rPr>
        <w:t>: </w:t>
      </w:r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 xml:space="preserve">git commit -m </w:t>
      </w:r>
      <w:proofErr w:type="gramStart"/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>" add</w:t>
      </w:r>
      <w:proofErr w:type="gramEnd"/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 xml:space="preserve"> source </w:t>
      </w:r>
      <w:proofErr w:type="spellStart"/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>nhaaaaaa</w:t>
      </w:r>
      <w:proofErr w:type="spellEnd"/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>"</w:t>
      </w:r>
    </w:p>
    <w:p w:rsidR="00AB1CB0" w:rsidRDefault="00AB1CB0" w:rsidP="00AB1CB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Style w:val="Strong"/>
          <w:rFonts w:ascii="Arial" w:hAnsi="Arial" w:cs="Arial"/>
          <w:color w:val="182537"/>
          <w:bdr w:val="single" w:sz="2" w:space="0" w:color="E5E7EB" w:frame="1"/>
        </w:rPr>
      </w:pPr>
      <w:proofErr w:type="gramStart"/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>git</w:t>
      </w:r>
      <w:proofErr w:type="gramEnd"/>
      <w:r>
        <w:rPr>
          <w:rStyle w:val="Strong"/>
          <w:rFonts w:ascii="Arial" w:hAnsi="Arial" w:cs="Arial"/>
          <w:color w:val="182537"/>
          <w:bdr w:val="single" w:sz="2" w:space="0" w:color="E5E7EB" w:frame="1"/>
        </w:rPr>
        <w:t xml:space="preserve"> remote –v</w:t>
      </w:r>
    </w:p>
    <w:p w:rsidR="00AB1CB0" w:rsidRPr="00AB1CB0" w:rsidRDefault="00AB1CB0" w:rsidP="00AB1CB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Fonts w:ascii="Arial" w:hAnsi="Arial" w:cs="Arial"/>
          <w:color w:val="182537"/>
        </w:rPr>
      </w:pPr>
      <w:proofErr w:type="spellStart"/>
      <w:r w:rsidRPr="00AB1CB0">
        <w:rPr>
          <w:bCs/>
        </w:rPr>
        <w:t>Kiểm</w:t>
      </w:r>
      <w:proofErr w:type="spellEnd"/>
      <w:r w:rsidRPr="00AB1CB0">
        <w:rPr>
          <w:bCs/>
        </w:rPr>
        <w:t xml:space="preserve"> </w:t>
      </w:r>
      <w:proofErr w:type="spellStart"/>
      <w:r w:rsidRPr="00AB1CB0">
        <w:rPr>
          <w:bCs/>
        </w:rPr>
        <w:t>tra</w:t>
      </w:r>
      <w:proofErr w:type="spellEnd"/>
      <w:r w:rsidRPr="00AB1CB0">
        <w:rPr>
          <w:bCs/>
        </w:rPr>
        <w:t xml:space="preserve"> </w:t>
      </w:r>
      <w:proofErr w:type="spellStart"/>
      <w:r w:rsidRPr="00AB1CB0">
        <w:rPr>
          <w:bCs/>
        </w:rPr>
        <w:t>xem</w:t>
      </w:r>
      <w:proofErr w:type="spellEnd"/>
      <w:r w:rsidRPr="00AB1CB0">
        <w:rPr>
          <w:bCs/>
        </w:rPr>
        <w:t xml:space="preserve"> </w:t>
      </w:r>
      <w:proofErr w:type="spellStart"/>
      <w:r w:rsidRPr="00AB1CB0">
        <w:rPr>
          <w:bCs/>
        </w:rPr>
        <w:t>đã</w:t>
      </w:r>
      <w:proofErr w:type="spellEnd"/>
      <w:r w:rsidRPr="00AB1CB0">
        <w:rPr>
          <w:bCs/>
        </w:rPr>
        <w:t xml:space="preserve"> </w:t>
      </w:r>
      <w:proofErr w:type="spellStart"/>
      <w:r w:rsidRPr="00AB1CB0">
        <w:rPr>
          <w:bCs/>
        </w:rPr>
        <w:t>kết</w:t>
      </w:r>
      <w:proofErr w:type="spellEnd"/>
      <w:r w:rsidRPr="00AB1CB0">
        <w:rPr>
          <w:bCs/>
        </w:rPr>
        <w:t xml:space="preserve"> </w:t>
      </w:r>
      <w:proofErr w:type="spellStart"/>
      <w:r w:rsidRPr="00AB1CB0">
        <w:rPr>
          <w:bCs/>
        </w:rPr>
        <w:t>nối</w:t>
      </w:r>
      <w:proofErr w:type="spellEnd"/>
      <w:r w:rsidRPr="00AB1CB0">
        <w:rPr>
          <w:bCs/>
        </w:rPr>
        <w:t xml:space="preserve"> remote </w:t>
      </w:r>
      <w:proofErr w:type="spellStart"/>
      <w:r w:rsidRPr="00AB1CB0">
        <w:rPr>
          <w:bCs/>
        </w:rPr>
        <w:t>chưa</w:t>
      </w:r>
      <w:proofErr w:type="spellEnd"/>
    </w:p>
    <w:p w:rsidR="00AB1CB0" w:rsidRDefault="00AB1CB0" w:rsidP="00001D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jc w:val="both"/>
        <w:rPr>
          <w:rStyle w:val="Strong"/>
          <w:rFonts w:ascii="Arial" w:hAnsi="Arial" w:cs="Arial"/>
          <w:color w:val="182537"/>
          <w:bdr w:val="single" w:sz="2" w:space="0" w:color="E5E7EB" w:frame="1"/>
        </w:rPr>
      </w:pPr>
    </w:p>
    <w:p w:rsidR="00001D1E" w:rsidRPr="00001D1E" w:rsidRDefault="00001D1E" w:rsidP="00001D1E">
      <w:pPr>
        <w:numPr>
          <w:ilvl w:val="0"/>
          <w:numId w:val="1"/>
        </w:numPr>
        <w:shd w:val="clear" w:color="auto" w:fill="F3F3F3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</w:pPr>
      <w:r w:rsidRPr="00001D1E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AU"/>
        </w:rPr>
        <w:t xml:space="preserve">Open the folder in </w:t>
      </w:r>
      <w:proofErr w:type="spellStart"/>
      <w:r w:rsidRPr="00001D1E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AU"/>
        </w:rPr>
        <w:t>VSCode</w:t>
      </w:r>
      <w:proofErr w:type="spellEnd"/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: You can do this by going to </w:t>
      </w:r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>File &gt; Open Folder...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 and then selecting your folder.</w:t>
      </w:r>
    </w:p>
    <w:p w:rsidR="00001D1E" w:rsidRPr="00001D1E" w:rsidRDefault="00001D1E" w:rsidP="00001D1E">
      <w:pPr>
        <w:numPr>
          <w:ilvl w:val="0"/>
          <w:numId w:val="1"/>
        </w:numPr>
        <w:shd w:val="clear" w:color="auto" w:fill="F3F3F3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</w:pPr>
      <w:r w:rsidRPr="00001D1E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AU"/>
        </w:rPr>
        <w:t>Initialize a Git repository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 xml:space="preserve">: If your folder is not already a Git repository, you can initialize it by opening the Terminal in </w:t>
      </w:r>
      <w:proofErr w:type="spellStart"/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VSCode</w:t>
      </w:r>
      <w:proofErr w:type="spellEnd"/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 xml:space="preserve"> (View -&gt; Terminal) and running the command </w:t>
      </w:r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>git init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.</w:t>
      </w:r>
    </w:p>
    <w:p w:rsidR="00001D1E" w:rsidRPr="00001D1E" w:rsidRDefault="00001D1E" w:rsidP="00001D1E">
      <w:pPr>
        <w:numPr>
          <w:ilvl w:val="0"/>
          <w:numId w:val="1"/>
        </w:numPr>
        <w:shd w:val="clear" w:color="auto" w:fill="F3F3F3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</w:pPr>
      <w:r w:rsidRPr="00001D1E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AU"/>
        </w:rPr>
        <w:t>Commit your changes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: Before you can push your changes to GitHub, you need to commit them. Here’s how you can do it:</w:t>
      </w:r>
    </w:p>
    <w:p w:rsidR="00001D1E" w:rsidRPr="00001D1E" w:rsidRDefault="00001D1E" w:rsidP="00001D1E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</w:pP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Stage your changes by running </w:t>
      </w:r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 xml:space="preserve">git </w:t>
      </w:r>
      <w:proofErr w:type="gramStart"/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>add .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 </w:t>
      </w:r>
      <w:proofErr w:type="gramEnd"/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This command stages all the files in the folder.</w:t>
      </w:r>
    </w:p>
    <w:p w:rsidR="00001D1E" w:rsidRPr="00001D1E" w:rsidRDefault="00001D1E" w:rsidP="00001D1E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</w:pP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Commit your changes by running </w:t>
      </w:r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>git commit -m "Your commit message"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. Replace </w:t>
      </w:r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>"Your commit message"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 with a brief description of the changes you made.</w:t>
      </w:r>
    </w:p>
    <w:p w:rsidR="00001D1E" w:rsidRPr="00001D1E" w:rsidRDefault="00001D1E" w:rsidP="00001D1E">
      <w:pPr>
        <w:numPr>
          <w:ilvl w:val="0"/>
          <w:numId w:val="1"/>
        </w:numPr>
        <w:shd w:val="clear" w:color="auto" w:fill="F3F3F3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</w:pPr>
      <w:r w:rsidRPr="00001D1E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AU"/>
        </w:rPr>
        <w:lastRenderedPageBreak/>
        <w:t>Add your GitHub repository as a remote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: If you haven’t done so already, you need to add your GitHub repository as a remote. You can do this with the command </w:t>
      </w:r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>git remote add origin YOUR_GITHUB_REPO_URL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. Replace </w:t>
      </w:r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>YOUR_GITHUB_REPO_URL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 with the URL of your GitHub repository.</w:t>
      </w:r>
    </w:p>
    <w:p w:rsidR="00001D1E" w:rsidRPr="00001D1E" w:rsidRDefault="00001D1E" w:rsidP="00001D1E">
      <w:pPr>
        <w:numPr>
          <w:ilvl w:val="0"/>
          <w:numId w:val="1"/>
        </w:numPr>
        <w:shd w:val="clear" w:color="auto" w:fill="F3F3F3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</w:pPr>
      <w:r w:rsidRPr="00001D1E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AU"/>
        </w:rPr>
        <w:t>Push your changes to GitHub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: Finally, you can push your changes to GitHub with the command </w:t>
      </w:r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>git push -u origin master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. If you’re using a branch other than </w:t>
      </w:r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>master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, replace </w:t>
      </w:r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>master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 with the name of your branch.</w:t>
      </w:r>
    </w:p>
    <w:p w:rsidR="00001D1E" w:rsidRDefault="00001D1E" w:rsidP="00001D1E">
      <w:pPr>
        <w:shd w:val="clear" w:color="auto" w:fill="F3F3F3"/>
        <w:spacing w:after="0" w:line="240" w:lineRule="auto"/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</w:pP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 xml:space="preserve">And that’s it! You’ve pushed all files in a folder to GitHub using </w:t>
      </w:r>
      <w:proofErr w:type="spellStart"/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VSCode</w:t>
      </w:r>
      <w:proofErr w:type="spellEnd"/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>. Remember to replace </w:t>
      </w:r>
      <w:r w:rsidRPr="00001D1E">
        <w:rPr>
          <w:rFonts w:ascii="Courier New" w:eastAsia="Times New Roman" w:hAnsi="Courier New" w:cs="Courier New"/>
          <w:color w:val="111111"/>
          <w:sz w:val="20"/>
          <w:szCs w:val="20"/>
          <w:lang w:eastAsia="en-AU"/>
        </w:rPr>
        <w:t>YOUR_GITHUB_REPO_URL</w:t>
      </w:r>
      <w:r w:rsidRPr="00001D1E"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  <w:t xml:space="preserve"> with the actual URL of your GitHub repository. Happy coding! </w:t>
      </w:r>
      <w:r w:rsidRPr="00001D1E"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>😊</w:t>
      </w:r>
    </w:p>
    <w:p w:rsidR="00AB1CB0" w:rsidRDefault="00AB1CB0" w:rsidP="00001D1E">
      <w:pPr>
        <w:shd w:val="clear" w:color="auto" w:fill="F3F3F3"/>
        <w:spacing w:after="0" w:line="240" w:lineRule="auto"/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</w:pPr>
    </w:p>
    <w:p w:rsidR="00AB1CB0" w:rsidRPr="00001D1E" w:rsidRDefault="00AB1CB0" w:rsidP="00001D1E">
      <w:pPr>
        <w:shd w:val="clear" w:color="auto" w:fill="F3F3F3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AU"/>
        </w:rPr>
      </w:pPr>
      <w:proofErr w:type="spellStart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>Có</w:t>
      </w:r>
      <w:proofErr w:type="spellEnd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 xml:space="preserve"> </w:t>
      </w:r>
      <w:proofErr w:type="spellStart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>thể</w:t>
      </w:r>
      <w:proofErr w:type="spellEnd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 xml:space="preserve"> </w:t>
      </w:r>
      <w:proofErr w:type="spellStart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>dùng</w:t>
      </w:r>
      <w:proofErr w:type="spellEnd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 xml:space="preserve"> SSH </w:t>
      </w:r>
      <w:proofErr w:type="spellStart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>thì</w:t>
      </w:r>
      <w:proofErr w:type="spellEnd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 xml:space="preserve"> </w:t>
      </w:r>
      <w:proofErr w:type="spellStart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>cần</w:t>
      </w:r>
      <w:proofErr w:type="spellEnd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 xml:space="preserve"> </w:t>
      </w:r>
      <w:proofErr w:type="spellStart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>thiết</w:t>
      </w:r>
      <w:proofErr w:type="spellEnd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 xml:space="preserve"> </w:t>
      </w:r>
      <w:proofErr w:type="spellStart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>lập</w:t>
      </w:r>
      <w:proofErr w:type="spellEnd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 xml:space="preserve"> </w:t>
      </w:r>
      <w:proofErr w:type="spellStart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>trên</w:t>
      </w:r>
      <w:proofErr w:type="spellEnd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 xml:space="preserve"> </w:t>
      </w:r>
      <w:proofErr w:type="spellStart"/>
      <w:r>
        <w:rPr>
          <w:rFonts w:ascii="Segoe UI Symbol" w:eastAsia="Times New Roman" w:hAnsi="Segoe UI Symbol" w:cs="Segoe UI Symbol"/>
          <w:color w:val="111111"/>
          <w:sz w:val="21"/>
          <w:szCs w:val="21"/>
          <w:lang w:eastAsia="en-AU"/>
        </w:rPr>
        <w:t>github</w:t>
      </w:r>
      <w:proofErr w:type="spellEnd"/>
    </w:p>
    <w:p w:rsidR="00001D1E" w:rsidRDefault="00001D1E"/>
    <w:p w:rsidR="00DD7E34" w:rsidRDefault="002228FB">
      <w:r>
        <w:t>Git Bash</w:t>
      </w:r>
    </w:p>
    <w:p w:rsidR="002228FB" w:rsidRDefault="002228FB"/>
    <w:p w:rsidR="002228FB" w:rsidRDefault="002228FB" w:rsidP="00222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"Mona Lisa"</w:t>
      </w:r>
    </w:p>
    <w:p w:rsidR="002228FB" w:rsidRDefault="002228FB" w:rsidP="00222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</w:t>
      </w:r>
    </w:p>
    <w:p w:rsidR="002228FB" w:rsidRDefault="002228FB" w:rsidP="00222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"awe@some.sm"</w:t>
      </w:r>
    </w:p>
    <w:p w:rsidR="002228FB" w:rsidRDefault="002228FB" w:rsidP="00222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--get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</w:p>
    <w:p w:rsidR="002228FB" w:rsidRDefault="002228FB" w:rsidP="00222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4D70" w:rsidRDefault="00CC4D70" w:rsidP="00CC4D7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Đây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bước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làm</w:t>
      </w:r>
      <w:proofErr w:type="spellEnd"/>
      <w:r>
        <w:rPr>
          <w:color w:val="000000"/>
          <w:sz w:val="27"/>
          <w:szCs w:val="27"/>
        </w:rPr>
        <w:t>:</w:t>
      </w:r>
      <w:bookmarkStart w:id="0" w:name="_GoBack"/>
      <w:bookmarkEnd w:id="0"/>
    </w:p>
    <w:p w:rsidR="00CC4D70" w:rsidRDefault="00CC4D70" w:rsidP="00CC4D7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" w:tgtFrame="_blank" w:history="1">
        <w:proofErr w:type="spellStart"/>
        <w:r>
          <w:rPr>
            <w:rStyle w:val="Hyperlink"/>
            <w:sz w:val="27"/>
            <w:szCs w:val="27"/>
          </w:rPr>
          <w:t>Tạo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một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kho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lưu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trữ</w:t>
        </w:r>
        <w:proofErr w:type="spellEnd"/>
        <w:r>
          <w:rPr>
            <w:rStyle w:val="Hyperlink"/>
            <w:sz w:val="27"/>
            <w:szCs w:val="27"/>
          </w:rPr>
          <w:t xml:space="preserve"> (repository) </w:t>
        </w:r>
        <w:proofErr w:type="spellStart"/>
        <w:r>
          <w:rPr>
            <w:rStyle w:val="Hyperlink"/>
            <w:sz w:val="27"/>
            <w:szCs w:val="27"/>
          </w:rPr>
          <w:t>trên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github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bằng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cách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nhấn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nút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gramStart"/>
        <w:r>
          <w:rPr>
            <w:rStyle w:val="Hyperlink"/>
            <w:sz w:val="27"/>
            <w:szCs w:val="27"/>
          </w:rPr>
          <w:t>New</w:t>
        </w:r>
        <w:proofErr w:type="gramEnd"/>
        <w:r>
          <w:rPr>
            <w:rStyle w:val="Hyperlink"/>
            <w:sz w:val="27"/>
            <w:szCs w:val="27"/>
          </w:rPr>
          <w:t xml:space="preserve"> ở </w:t>
        </w:r>
        <w:proofErr w:type="spellStart"/>
        <w:r>
          <w:rPr>
            <w:rStyle w:val="Hyperlink"/>
            <w:sz w:val="27"/>
            <w:szCs w:val="27"/>
          </w:rPr>
          <w:t>trang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chủ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của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github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và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điền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các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thông</w:t>
        </w:r>
        <w:proofErr w:type="spellEnd"/>
        <w:r>
          <w:rPr>
            <w:rStyle w:val="Hyperlink"/>
            <w:sz w:val="27"/>
            <w:szCs w:val="27"/>
          </w:rPr>
          <w:t xml:space="preserve"> tin </w:t>
        </w:r>
        <w:proofErr w:type="spellStart"/>
        <w:r>
          <w:rPr>
            <w:rStyle w:val="Hyperlink"/>
            <w:sz w:val="27"/>
            <w:szCs w:val="27"/>
          </w:rPr>
          <w:t>cần</w:t>
        </w:r>
        <w:proofErr w:type="spellEnd"/>
        <w:r>
          <w:rPr>
            <w:rStyle w:val="Hyperlink"/>
            <w:sz w:val="27"/>
            <w:szCs w:val="27"/>
          </w:rPr>
          <w:t xml:space="preserve"> thiết</w:t>
        </w:r>
      </w:hyperlink>
      <w:hyperlink r:id="rId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:rsidR="00CC4D70" w:rsidRDefault="00CC4D70" w:rsidP="00CC4D7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Sao </w:t>
      </w:r>
      <w:proofErr w:type="spellStart"/>
      <w:r>
        <w:rPr>
          <w:color w:val="000000"/>
          <w:sz w:val="27"/>
          <w:szCs w:val="27"/>
        </w:rPr>
        <w:t>chép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dẫn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vừa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mở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vscode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>.</w:t>
      </w:r>
    </w:p>
    <w:p w:rsidR="00CC4D70" w:rsidRDefault="00CC4D70" w:rsidP="00CC4D7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7" w:tgtFrame="_blank" w:history="1">
        <w:proofErr w:type="spellStart"/>
        <w:r>
          <w:rPr>
            <w:rStyle w:val="Hyperlink"/>
            <w:sz w:val="27"/>
            <w:szCs w:val="27"/>
          </w:rPr>
          <w:t>Nhấn</w:t>
        </w:r>
        <w:proofErr w:type="spellEnd"/>
        <w:r>
          <w:rPr>
            <w:rStyle w:val="Hyperlink"/>
            <w:sz w:val="27"/>
            <w:szCs w:val="27"/>
          </w:rPr>
          <w:t xml:space="preserve"> F1 (</w:t>
        </w:r>
        <w:proofErr w:type="spellStart"/>
        <w:r>
          <w:rPr>
            <w:rStyle w:val="Hyperlink"/>
            <w:sz w:val="27"/>
            <w:szCs w:val="27"/>
          </w:rPr>
          <w:t>hoặc</w:t>
        </w:r>
        <w:proofErr w:type="spellEnd"/>
        <w:r>
          <w:rPr>
            <w:rStyle w:val="Hyperlink"/>
            <w:sz w:val="27"/>
            <w:szCs w:val="27"/>
          </w:rPr>
          <w:t xml:space="preserve"> Ctrl + Shift + P) </w:t>
        </w:r>
        <w:proofErr w:type="spellStart"/>
        <w:r>
          <w:rPr>
            <w:rStyle w:val="Hyperlink"/>
            <w:sz w:val="27"/>
            <w:szCs w:val="27"/>
          </w:rPr>
          <w:t>và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gõ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vào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lệnh</w:t>
        </w:r>
        <w:proofErr w:type="spellEnd"/>
        <w:r>
          <w:rPr>
            <w:rStyle w:val="Hyperlink"/>
            <w:sz w:val="27"/>
            <w:szCs w:val="27"/>
          </w:rPr>
          <w:t xml:space="preserve"> git clone, </w:t>
        </w:r>
        <w:proofErr w:type="spellStart"/>
        <w:r>
          <w:rPr>
            <w:rStyle w:val="Hyperlink"/>
            <w:sz w:val="27"/>
            <w:szCs w:val="27"/>
          </w:rPr>
          <w:t>sau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đó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dán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đường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dẫn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vào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hộp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nhắc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của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vscode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và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nhấn</w:t>
        </w:r>
        <w:proofErr w:type="spellEnd"/>
        <w:r>
          <w:rPr>
            <w:rStyle w:val="Hyperlink"/>
            <w:sz w:val="27"/>
            <w:szCs w:val="27"/>
          </w:rPr>
          <w:t xml:space="preserve"> Enter</w:t>
        </w:r>
      </w:hyperlink>
      <w:hyperlink r:id="rId8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:rsidR="00CC4D70" w:rsidRDefault="00CC4D70" w:rsidP="00CC4D7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hỏi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thư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mục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nguồn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mục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hợp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nhấn</w:t>
      </w:r>
      <w:proofErr w:type="spellEnd"/>
      <w:r>
        <w:rPr>
          <w:color w:val="000000"/>
          <w:sz w:val="27"/>
          <w:szCs w:val="27"/>
        </w:rPr>
        <w:t xml:space="preserve"> Select Repository Location.</w:t>
      </w:r>
    </w:p>
    <w:p w:rsidR="00CC4D70" w:rsidRDefault="00CC4D70" w:rsidP="00CC4D7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thấy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nguồn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về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máy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bắt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đầu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chỉnh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thêm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tập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mới</w:t>
      </w:r>
      <w:proofErr w:type="spellEnd"/>
      <w:r>
        <w:rPr>
          <w:color w:val="000000"/>
          <w:sz w:val="27"/>
          <w:szCs w:val="27"/>
        </w:rPr>
        <w:t>.</w:t>
      </w:r>
    </w:p>
    <w:p w:rsidR="00CC4D70" w:rsidRDefault="00CC4D70" w:rsidP="00CC4D7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9" w:tgtFrame="_blank" w:history="1">
        <w:proofErr w:type="spellStart"/>
        <w:r>
          <w:rPr>
            <w:rStyle w:val="Hyperlink"/>
            <w:sz w:val="27"/>
            <w:szCs w:val="27"/>
          </w:rPr>
          <w:t>Để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tải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mã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nguồn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lên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github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Hyperlink"/>
            <w:sz w:val="27"/>
            <w:szCs w:val="27"/>
          </w:rPr>
          <w:t>bạn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cần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nhấn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vào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biểu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tượng</w:t>
        </w:r>
        <w:proofErr w:type="spellEnd"/>
        <w:r>
          <w:rPr>
            <w:rStyle w:val="Hyperlink"/>
            <w:sz w:val="27"/>
            <w:szCs w:val="27"/>
          </w:rPr>
          <w:t xml:space="preserve"> Source Control ở </w:t>
        </w:r>
        <w:proofErr w:type="spellStart"/>
        <w:r>
          <w:rPr>
            <w:rStyle w:val="Hyperlink"/>
            <w:sz w:val="27"/>
            <w:szCs w:val="27"/>
          </w:rPr>
          <w:t>thanh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bên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trái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của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vscode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Hyperlink"/>
            <w:sz w:val="27"/>
            <w:szCs w:val="27"/>
          </w:rPr>
          <w:t>chọn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các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tập</w:t>
        </w:r>
        <w:proofErr w:type="spellEnd"/>
        <w:r>
          <w:rPr>
            <w:rStyle w:val="Hyperlink"/>
            <w:sz w:val="27"/>
            <w:szCs w:val="27"/>
          </w:rPr>
          <w:t xml:space="preserve"> tin </w:t>
        </w:r>
        <w:proofErr w:type="spellStart"/>
        <w:r>
          <w:rPr>
            <w:rStyle w:val="Hyperlink"/>
            <w:sz w:val="27"/>
            <w:szCs w:val="27"/>
          </w:rPr>
          <w:t>bạn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muốn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tải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lên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Hyperlink"/>
            <w:sz w:val="27"/>
            <w:szCs w:val="27"/>
          </w:rPr>
          <w:t>nhập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một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thông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điệp</w:t>
        </w:r>
        <w:proofErr w:type="spellEnd"/>
        <w:r>
          <w:rPr>
            <w:rStyle w:val="Hyperlink"/>
            <w:sz w:val="27"/>
            <w:szCs w:val="27"/>
          </w:rPr>
          <w:t xml:space="preserve"> cam </w:t>
        </w:r>
        <w:proofErr w:type="spellStart"/>
        <w:r>
          <w:rPr>
            <w:rStyle w:val="Hyperlink"/>
            <w:sz w:val="27"/>
            <w:szCs w:val="27"/>
          </w:rPr>
          <w:t>kết</w:t>
        </w:r>
        <w:proofErr w:type="spellEnd"/>
        <w:r>
          <w:rPr>
            <w:rStyle w:val="Hyperlink"/>
            <w:sz w:val="27"/>
            <w:szCs w:val="27"/>
          </w:rPr>
          <w:t xml:space="preserve"> (commit message) </w:t>
        </w:r>
        <w:proofErr w:type="spellStart"/>
        <w:r>
          <w:rPr>
            <w:rStyle w:val="Hyperlink"/>
            <w:sz w:val="27"/>
            <w:szCs w:val="27"/>
          </w:rPr>
          <w:t>và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nhấn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nút</w:t>
        </w:r>
        <w:proofErr w:type="spellEnd"/>
        <w:r>
          <w:rPr>
            <w:rStyle w:val="Hyperlink"/>
            <w:sz w:val="27"/>
            <w:szCs w:val="27"/>
          </w:rPr>
          <w:t xml:space="preserve"> Commit</w:t>
        </w:r>
      </w:hyperlink>
      <w:hyperlink r:id="rId10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.</w:t>
      </w:r>
    </w:p>
    <w:p w:rsidR="00CC4D70" w:rsidRDefault="00CC4D70" w:rsidP="00CC4D7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đó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nút</w:t>
      </w:r>
      <w:proofErr w:type="spellEnd"/>
      <w:r>
        <w:rPr>
          <w:color w:val="000000"/>
          <w:sz w:val="27"/>
          <w:szCs w:val="27"/>
        </w:rPr>
        <w:t xml:space="preserve"> Push ở </w:t>
      </w:r>
      <w:proofErr w:type="spellStart"/>
      <w:r>
        <w:rPr>
          <w:color w:val="000000"/>
          <w:sz w:val="27"/>
          <w:szCs w:val="27"/>
        </w:rPr>
        <w:t>góc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dưới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vscode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đẩy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đổi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khẩu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>.</w:t>
      </w:r>
    </w:p>
    <w:p w:rsidR="00CC4D70" w:rsidRDefault="00CC4D70" w:rsidP="00CC4D7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kiểm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truy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trữ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đổi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>.</w:t>
      </w:r>
    </w:p>
    <w:p w:rsidR="00CC4D70" w:rsidRDefault="00CC4D70" w:rsidP="00CC4D7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Đây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nguồn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vscode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thêm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nguồn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thêm</w:t>
      </w:r>
      <w:proofErr w:type="spellEnd"/>
      <w:r>
        <w:rPr>
          <w:color w:val="000000"/>
          <w:sz w:val="27"/>
          <w:szCs w:val="27"/>
        </w:rPr>
        <w:t xml:space="preserve"> chi </w:t>
      </w:r>
      <w:proofErr w:type="spellStart"/>
      <w:r>
        <w:rPr>
          <w:color w:val="000000"/>
          <w:sz w:val="27"/>
          <w:szCs w:val="27"/>
        </w:rPr>
        <w:t>tiết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tùy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</w:t>
      </w:r>
      <w:proofErr w:type="spellEnd"/>
      <w:r>
        <w:rPr>
          <w:color w:val="000000"/>
          <w:sz w:val="27"/>
          <w:szCs w:val="27"/>
        </w:rPr>
        <w:t>:</w:t>
      </w:r>
    </w:p>
    <w:p w:rsidR="00CC4D70" w:rsidRDefault="00CC4D70" w:rsidP="00CC4D7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1" w:tgtFrame="_blank" w:history="1">
        <w:r>
          <w:rPr>
            <w:rStyle w:val="Hyperlink"/>
            <w:sz w:val="27"/>
            <w:szCs w:val="27"/>
          </w:rPr>
          <w:t xml:space="preserve">Git: </w:t>
        </w:r>
        <w:proofErr w:type="spellStart"/>
        <w:r>
          <w:rPr>
            <w:rStyle w:val="Hyperlink"/>
            <w:sz w:val="27"/>
            <w:szCs w:val="27"/>
          </w:rPr>
          <w:t>Đẩy</w:t>
        </w:r>
        <w:proofErr w:type="spellEnd"/>
        <w:r>
          <w:rPr>
            <w:rStyle w:val="Hyperlink"/>
            <w:sz w:val="27"/>
            <w:szCs w:val="27"/>
          </w:rPr>
          <w:t xml:space="preserve"> code </w:t>
        </w:r>
        <w:proofErr w:type="spellStart"/>
        <w:r>
          <w:rPr>
            <w:rStyle w:val="Hyperlink"/>
            <w:sz w:val="27"/>
            <w:szCs w:val="27"/>
          </w:rPr>
          <w:t>lên</w:t>
        </w:r>
        <w:proofErr w:type="spellEnd"/>
        <w:r>
          <w:rPr>
            <w:rStyle w:val="Hyperlink"/>
            <w:sz w:val="27"/>
            <w:szCs w:val="27"/>
          </w:rPr>
          <w:t xml:space="preserve"> GitHub </w:t>
        </w:r>
        <w:proofErr w:type="spellStart"/>
        <w:r>
          <w:rPr>
            <w:rStyle w:val="Hyperlink"/>
            <w:sz w:val="27"/>
            <w:szCs w:val="27"/>
          </w:rPr>
          <w:t>sử</w:t>
        </w:r>
        <w:proofErr w:type="spellEnd"/>
        <w:r>
          <w:rPr>
            <w:rStyle w:val="Hyperlink"/>
            <w:sz w:val="27"/>
            <w:szCs w:val="27"/>
          </w:rPr>
          <w:t xml:space="preserve"> </w:t>
        </w:r>
        <w:proofErr w:type="spellStart"/>
        <w:r>
          <w:rPr>
            <w:rStyle w:val="Hyperlink"/>
            <w:sz w:val="27"/>
            <w:szCs w:val="27"/>
          </w:rPr>
          <w:t>dụng</w:t>
        </w:r>
        <w:proofErr w:type="spellEnd"/>
        <w:r>
          <w:rPr>
            <w:rStyle w:val="Hyperlink"/>
            <w:sz w:val="27"/>
            <w:szCs w:val="27"/>
          </w:rPr>
          <w:t xml:space="preserve"> Visual Studio Code</w:t>
        </w:r>
      </w:hyperlink>
    </w:p>
    <w:p w:rsidR="00CC4D70" w:rsidRDefault="00CC4D70" w:rsidP="00CC4D7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2" w:tgtFrame="_blank" w:history="1">
        <w:r>
          <w:rPr>
            <w:rStyle w:val="Hyperlink"/>
            <w:sz w:val="27"/>
            <w:szCs w:val="27"/>
          </w:rPr>
          <w:t xml:space="preserve">How to add a new project to </w:t>
        </w:r>
        <w:proofErr w:type="spellStart"/>
        <w:r>
          <w:rPr>
            <w:rStyle w:val="Hyperlink"/>
            <w:sz w:val="27"/>
            <w:szCs w:val="27"/>
          </w:rPr>
          <w:t>Github</w:t>
        </w:r>
        <w:proofErr w:type="spellEnd"/>
        <w:r>
          <w:rPr>
            <w:rStyle w:val="Hyperlink"/>
            <w:sz w:val="27"/>
            <w:szCs w:val="27"/>
          </w:rPr>
          <w:t xml:space="preserve"> using VS Code</w:t>
        </w:r>
      </w:hyperlink>
    </w:p>
    <w:p w:rsidR="00CC4D70" w:rsidRDefault="00CC4D70" w:rsidP="00CC4D7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3" w:tgtFrame="_blank" w:history="1">
        <w:r>
          <w:rPr>
            <w:rStyle w:val="Hyperlink"/>
            <w:sz w:val="27"/>
            <w:szCs w:val="27"/>
          </w:rPr>
          <w:t xml:space="preserve">How to Commit and Push Code to </w:t>
        </w:r>
        <w:proofErr w:type="spellStart"/>
        <w:r>
          <w:rPr>
            <w:rStyle w:val="Hyperlink"/>
            <w:sz w:val="27"/>
            <w:szCs w:val="27"/>
          </w:rPr>
          <w:t>Github</w:t>
        </w:r>
        <w:proofErr w:type="spellEnd"/>
        <w:r>
          <w:rPr>
            <w:rStyle w:val="Hyperlink"/>
            <w:sz w:val="27"/>
            <w:szCs w:val="27"/>
          </w:rPr>
          <w:t xml:space="preserve"> Repository (VS Code Example)</w:t>
        </w:r>
      </w:hyperlink>
    </w:p>
    <w:p w:rsidR="00CC4D70" w:rsidRDefault="00CC4D70" w:rsidP="00CC4D7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vọng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câu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thắc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mắc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hãy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cứ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hỏi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tôi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nhé</w:t>
      </w:r>
      <w:proofErr w:type="spellEnd"/>
      <w:r>
        <w:rPr>
          <w:color w:val="000000"/>
          <w:sz w:val="27"/>
          <w:szCs w:val="27"/>
        </w:rPr>
        <w:t xml:space="preserve">. </w:t>
      </w:r>
      <w:r>
        <w:rPr>
          <w:rFonts w:ascii="Segoe UI Symbol" w:hAnsi="Segoe UI Symbol" w:cs="Segoe UI Symbol"/>
          <w:color w:val="000000"/>
          <w:sz w:val="27"/>
          <w:szCs w:val="27"/>
        </w:rPr>
        <w:t>😊</w:t>
      </w:r>
    </w:p>
    <w:p w:rsidR="002228FB" w:rsidRDefault="002228FB"/>
    <w:p w:rsidR="002228FB" w:rsidRDefault="002228FB"/>
    <w:p w:rsidR="002228FB" w:rsidRDefault="002228FB"/>
    <w:p w:rsidR="002228FB" w:rsidRDefault="002228FB"/>
    <w:p w:rsidR="00DD7E34" w:rsidRPr="00DD7E34" w:rsidRDefault="00DD7E34" w:rsidP="00DD7E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AU"/>
        </w:rPr>
      </w:pPr>
      <w:r w:rsidRPr="00DD7E34">
        <w:rPr>
          <w:rFonts w:ascii="Segoe UI" w:eastAsia="Times New Roman" w:hAnsi="Segoe UI" w:cs="Segoe UI"/>
          <w:color w:val="1F2328"/>
          <w:sz w:val="24"/>
          <w:szCs w:val="24"/>
          <w:lang w:eastAsia="en-AU"/>
        </w:rPr>
        <w:t>You can indicate emphasis with bold, italic, strikethrough, subscript, or superscript text in comment fields and </w:t>
      </w:r>
      <w:r w:rsidRPr="00DD7E34">
        <w:rPr>
          <w:rFonts w:ascii="Consolas" w:eastAsia="Times New Roman" w:hAnsi="Consolas" w:cs="Courier New"/>
          <w:color w:val="1F2328"/>
          <w:sz w:val="20"/>
          <w:szCs w:val="20"/>
          <w:lang w:eastAsia="en-AU"/>
        </w:rPr>
        <w:t>.md</w:t>
      </w:r>
      <w:r w:rsidRPr="00DD7E34">
        <w:rPr>
          <w:rFonts w:ascii="Segoe UI" w:eastAsia="Times New Roman" w:hAnsi="Segoe UI" w:cs="Segoe UI"/>
          <w:color w:val="1F2328"/>
          <w:sz w:val="24"/>
          <w:szCs w:val="24"/>
          <w:lang w:eastAsia="en-AU"/>
        </w:rPr>
        <w:t> files.</w:t>
      </w:r>
    </w:p>
    <w:tbl>
      <w:tblPr>
        <w:tblW w:w="10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957"/>
        <w:gridCol w:w="3013"/>
        <w:gridCol w:w="2633"/>
        <w:gridCol w:w="2635"/>
      </w:tblGrid>
      <w:tr w:rsidR="00DD7E34" w:rsidRPr="00DD7E34" w:rsidTr="00DD7E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  <w:t>Style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  <w:t>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  <w:t>Output</w:t>
            </w:r>
          </w:p>
        </w:tc>
      </w:tr>
      <w:tr w:rsidR="00DD7E34" w:rsidRPr="00DD7E34" w:rsidTr="00DD7E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Bold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** **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 or </w:t>
            </w: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__ 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proofErr w:type="spellStart"/>
            <w:r w:rsidRPr="00DD7E34">
              <w:rPr>
                <w:rFonts w:ascii="Consolas" w:eastAsia="Times New Roman" w:hAnsi="Consolas" w:cs="Courier New"/>
                <w:color w:val="1F2328"/>
                <w:sz w:val="17"/>
                <w:szCs w:val="17"/>
                <w:lang w:eastAsia="en-AU"/>
              </w:rPr>
              <w:t>Command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+</w:t>
            </w:r>
            <w:r w:rsidRPr="00DD7E34">
              <w:rPr>
                <w:rFonts w:ascii="Consolas" w:eastAsia="Times New Roman" w:hAnsi="Consolas" w:cs="Courier New"/>
                <w:color w:val="1F2328"/>
                <w:sz w:val="17"/>
                <w:szCs w:val="17"/>
                <w:lang w:eastAsia="en-AU"/>
              </w:rPr>
              <w:t>B</w:t>
            </w:r>
            <w:proofErr w:type="spellEnd"/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 (Mac) or </w:t>
            </w:r>
            <w:proofErr w:type="spellStart"/>
            <w:r w:rsidRPr="00DD7E34">
              <w:rPr>
                <w:rFonts w:ascii="Consolas" w:eastAsia="Times New Roman" w:hAnsi="Consolas" w:cs="Courier New"/>
                <w:color w:val="1F2328"/>
                <w:sz w:val="17"/>
                <w:szCs w:val="17"/>
                <w:lang w:eastAsia="en-AU"/>
              </w:rPr>
              <w:t>Ctrl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+</w:t>
            </w:r>
            <w:r w:rsidRPr="00DD7E34">
              <w:rPr>
                <w:rFonts w:ascii="Consolas" w:eastAsia="Times New Roman" w:hAnsi="Consolas" w:cs="Courier New"/>
                <w:color w:val="1F2328"/>
                <w:sz w:val="17"/>
                <w:szCs w:val="17"/>
                <w:lang w:eastAsia="en-AU"/>
              </w:rPr>
              <w:t>B</w:t>
            </w:r>
            <w:proofErr w:type="spellEnd"/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 (Windows/Linux)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**This is bold text**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  <w:t>This is bold text</w:t>
            </w:r>
          </w:p>
        </w:tc>
      </w:tr>
      <w:tr w:rsidR="00DD7E34" w:rsidRPr="00DD7E34" w:rsidTr="00DD7E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Italic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* *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 or </w:t>
            </w: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_ _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 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 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 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 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proofErr w:type="spellStart"/>
            <w:r w:rsidRPr="00DD7E34">
              <w:rPr>
                <w:rFonts w:ascii="Consolas" w:eastAsia="Times New Roman" w:hAnsi="Consolas" w:cs="Courier New"/>
                <w:color w:val="1F2328"/>
                <w:sz w:val="17"/>
                <w:szCs w:val="17"/>
                <w:lang w:eastAsia="en-AU"/>
              </w:rPr>
              <w:t>Command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+</w:t>
            </w:r>
            <w:r w:rsidRPr="00DD7E34">
              <w:rPr>
                <w:rFonts w:ascii="Consolas" w:eastAsia="Times New Roman" w:hAnsi="Consolas" w:cs="Courier New"/>
                <w:color w:val="1F2328"/>
                <w:sz w:val="17"/>
                <w:szCs w:val="17"/>
                <w:lang w:eastAsia="en-AU"/>
              </w:rPr>
              <w:t>I</w:t>
            </w:r>
            <w:proofErr w:type="spellEnd"/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 (Mac) or </w:t>
            </w:r>
            <w:proofErr w:type="spellStart"/>
            <w:r w:rsidRPr="00DD7E34">
              <w:rPr>
                <w:rFonts w:ascii="Consolas" w:eastAsia="Times New Roman" w:hAnsi="Consolas" w:cs="Courier New"/>
                <w:color w:val="1F2328"/>
                <w:sz w:val="17"/>
                <w:szCs w:val="17"/>
                <w:lang w:eastAsia="en-AU"/>
              </w:rPr>
              <w:t>Ctrl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+</w:t>
            </w:r>
            <w:r w:rsidRPr="00DD7E34">
              <w:rPr>
                <w:rFonts w:ascii="Consolas" w:eastAsia="Times New Roman" w:hAnsi="Consolas" w:cs="Courier New"/>
                <w:color w:val="1F2328"/>
                <w:sz w:val="17"/>
                <w:szCs w:val="17"/>
                <w:lang w:eastAsia="en-AU"/>
              </w:rPr>
              <w:t>I</w:t>
            </w:r>
            <w:proofErr w:type="spellEnd"/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 (Windows/Linux)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_This text is italicized_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i/>
                <w:iCs/>
                <w:color w:val="1F2328"/>
                <w:lang w:eastAsia="en-AU"/>
              </w:rPr>
              <w:t>This text is italicized</w:t>
            </w:r>
          </w:p>
        </w:tc>
      </w:tr>
      <w:tr w:rsidR="00DD7E34" w:rsidRPr="00DD7E34" w:rsidTr="00DD7E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Strikethrough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~~ 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~~This was mistaken text~~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T</w:t>
            </w:r>
            <w:del w:id="1" w:author="Unknown">
              <w:r w:rsidRPr="00DD7E34">
                <w:rPr>
                  <w:rFonts w:ascii="Segoe UI" w:eastAsia="Times New Roman" w:hAnsi="Segoe UI" w:cs="Segoe UI"/>
                  <w:color w:val="1F2328"/>
                  <w:lang w:eastAsia="en-AU"/>
                </w:rPr>
                <w:delText>his was mistaken text</w:delText>
              </w:r>
            </w:del>
          </w:p>
        </w:tc>
      </w:tr>
      <w:tr w:rsidR="00DD7E34" w:rsidRPr="00DD7E34" w:rsidTr="00DD7E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Bold and nested italic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** **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 and </w:t>
            </w: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_ 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**This text is _extremely_ important**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  <w:t>This text is </w:t>
            </w:r>
            <w:r w:rsidRPr="00DD7E34">
              <w:rPr>
                <w:rFonts w:ascii="Segoe UI" w:eastAsia="Times New Roman" w:hAnsi="Segoe UI" w:cs="Segoe UI"/>
                <w:b/>
                <w:bCs/>
                <w:i/>
                <w:iCs/>
                <w:color w:val="1F2328"/>
                <w:lang w:eastAsia="en-AU"/>
              </w:rPr>
              <w:t>extremely</w:t>
            </w:r>
            <w:r w:rsidRPr="00DD7E34">
              <w:rPr>
                <w:rFonts w:ascii="Segoe UI" w:eastAsia="Times New Roman" w:hAnsi="Segoe UI" w:cs="Segoe UI"/>
                <w:b/>
                <w:bCs/>
                <w:color w:val="1F2328"/>
                <w:lang w:eastAsia="en-AU"/>
              </w:rPr>
              <w:t> important</w:t>
            </w:r>
          </w:p>
        </w:tc>
      </w:tr>
      <w:tr w:rsidR="00DD7E34" w:rsidRPr="00DD7E34" w:rsidTr="00DD7E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All bold and italic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*** 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***All this text is important***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b/>
                <w:bCs/>
                <w:i/>
                <w:iCs/>
                <w:color w:val="1F2328"/>
                <w:lang w:eastAsia="en-AU"/>
              </w:rPr>
              <w:t>All this text is important</w:t>
            </w:r>
          </w:p>
        </w:tc>
      </w:tr>
      <w:tr w:rsidR="00DD7E34" w:rsidRPr="00DD7E34" w:rsidTr="00DD7E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Subscript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&lt;sub&gt; &lt;/sub&gt;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This is a &lt;sub&gt;subscript&lt;/sub&gt; 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This is a </w:t>
            </w:r>
            <w:r w:rsidRPr="00DD7E34">
              <w:rPr>
                <w:rFonts w:ascii="Segoe UI" w:eastAsia="Times New Roman" w:hAnsi="Segoe UI" w:cs="Segoe UI"/>
                <w:color w:val="1F2328"/>
                <w:sz w:val="16"/>
                <w:szCs w:val="16"/>
                <w:vertAlign w:val="subscript"/>
                <w:lang w:eastAsia="en-AU"/>
              </w:rPr>
              <w:t>subscript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 text</w:t>
            </w:r>
          </w:p>
        </w:tc>
      </w:tr>
      <w:tr w:rsidR="00DD7E34" w:rsidRPr="00DD7E34" w:rsidTr="00DD7E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Superscript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&lt;sup&gt; &lt;/sup&gt;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Consolas" w:eastAsia="Times New Roman" w:hAnsi="Consolas" w:cs="Courier New"/>
                <w:color w:val="1F2328"/>
                <w:sz w:val="18"/>
                <w:szCs w:val="18"/>
                <w:lang w:eastAsia="en-AU"/>
              </w:rPr>
              <w:t>This is a &lt;sup&gt;superscript&lt;/sup&gt; 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7E34" w:rsidRPr="00DD7E34" w:rsidRDefault="00DD7E34" w:rsidP="00DD7E34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lang w:eastAsia="en-AU"/>
              </w:rPr>
            </w:pP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This is a </w:t>
            </w:r>
            <w:r w:rsidRPr="00DD7E34">
              <w:rPr>
                <w:rFonts w:ascii="Segoe UI" w:eastAsia="Times New Roman" w:hAnsi="Segoe UI" w:cs="Segoe UI"/>
                <w:color w:val="1F2328"/>
                <w:sz w:val="16"/>
                <w:szCs w:val="16"/>
                <w:vertAlign w:val="superscript"/>
                <w:lang w:eastAsia="en-AU"/>
              </w:rPr>
              <w:t>superscript</w:t>
            </w:r>
            <w:r w:rsidRPr="00DD7E34">
              <w:rPr>
                <w:rFonts w:ascii="Segoe UI" w:eastAsia="Times New Roman" w:hAnsi="Segoe UI" w:cs="Segoe UI"/>
                <w:color w:val="1F2328"/>
                <w:lang w:eastAsia="en-AU"/>
              </w:rPr>
              <w:t> text</w:t>
            </w:r>
          </w:p>
        </w:tc>
      </w:tr>
    </w:tbl>
    <w:p w:rsidR="00DD7E34" w:rsidRDefault="00CC4D70">
      <w:hyperlink r:id="rId14" w:history="1">
        <w:r w:rsidR="00DD7E34">
          <w:rPr>
            <w:rStyle w:val="Hyperlink"/>
          </w:rPr>
          <w:t>Basic writing and formatting syntax - GitHub Docs</w:t>
        </w:r>
      </w:hyperlink>
    </w:p>
    <w:sectPr w:rsidR="00DD7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1C5D"/>
    <w:multiLevelType w:val="multilevel"/>
    <w:tmpl w:val="C70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A03EE"/>
    <w:multiLevelType w:val="multilevel"/>
    <w:tmpl w:val="DB7C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5635F"/>
    <w:multiLevelType w:val="multilevel"/>
    <w:tmpl w:val="F55A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6E"/>
    <w:rsid w:val="00001D1E"/>
    <w:rsid w:val="000E1779"/>
    <w:rsid w:val="002228FB"/>
    <w:rsid w:val="0046756E"/>
    <w:rsid w:val="0049746E"/>
    <w:rsid w:val="009149D4"/>
    <w:rsid w:val="00AB1CB0"/>
    <w:rsid w:val="00CC4D70"/>
    <w:rsid w:val="00DD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58D00-2352-403F-8F3B-66C28BD7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01D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1D1E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D7E3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7E34"/>
    <w:rPr>
      <w:i/>
      <w:iCs/>
    </w:rPr>
  </w:style>
  <w:style w:type="character" w:styleId="Hyperlink">
    <w:name w:val="Hyperlink"/>
    <w:basedOn w:val="DefaultParagraphFont"/>
    <w:uiPriority w:val="99"/>
    <w:unhideWhenUsed/>
    <w:rsid w:val="00DD7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8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877667/how-to-add-a-new-project-to-github-using-vs-code" TargetMode="External"/><Relationship Id="rId13" Type="http://schemas.openxmlformats.org/officeDocument/2006/relationships/hyperlink" Target="https://www.jcchouinard.com/create-your-first-github-project-in-vsc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6877667/how-to-add-a-new-project-to-github-using-vs-code" TargetMode="External"/><Relationship Id="rId12" Type="http://schemas.openxmlformats.org/officeDocument/2006/relationships/hyperlink" Target="https://stackoverflow.com/questions/46877667/how-to-add-a-new-project-to-github-using-vs-co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1study.com/git-beginner-day-code-len-github-su-dung-visual-studio-code.html" TargetMode="External"/><Relationship Id="rId11" Type="http://schemas.openxmlformats.org/officeDocument/2006/relationships/hyperlink" Target="https://v1study.com/git-beginner-day-code-len-github-su-dung-visual-studio-code.html" TargetMode="External"/><Relationship Id="rId5" Type="http://schemas.openxmlformats.org/officeDocument/2006/relationships/hyperlink" Target="https://v1study.com/git-beginner-day-code-len-github-su-dung-visual-studio-cod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cchouinard.com/create-your-first-github-project-in-vs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cchouinard.com/create-your-first-github-project-in-vscode/" TargetMode="External"/><Relationship Id="rId14" Type="http://schemas.openxmlformats.org/officeDocument/2006/relationships/hyperlink" Target="https://docs.github.com/en/get-started/writing-on-github/getting-started-with-writing-and-formatting-on-github/basic-writing-and-formatting-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1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Trung Ha</dc:creator>
  <cp:keywords/>
  <dc:description/>
  <cp:lastModifiedBy>Chi Trung Ha</cp:lastModifiedBy>
  <cp:revision>7</cp:revision>
  <dcterms:created xsi:type="dcterms:W3CDTF">2024-02-15T04:07:00Z</dcterms:created>
  <dcterms:modified xsi:type="dcterms:W3CDTF">2024-02-20T06:31:00Z</dcterms:modified>
</cp:coreProperties>
</file>